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CEB34" w14:textId="42E0E2D0" w:rsidR="4ACF20FD" w:rsidRDefault="4ACF20FD" w:rsidP="7D7994ED">
      <w:pPr>
        <w:rPr>
          <w:color w:val="2F5496" w:themeColor="accent1" w:themeShade="BF"/>
        </w:rPr>
      </w:pPr>
      <w:r w:rsidRPr="7D7994ED">
        <w:rPr>
          <w:color w:val="767171" w:themeColor="background2" w:themeShade="80"/>
        </w:rPr>
        <w:t>Em cinza: Preenchido pela Fatec SJC</w:t>
      </w:r>
      <w:r w:rsidR="6EA8DD09" w:rsidRPr="7D7994ED">
        <w:rPr>
          <w:color w:val="767171" w:themeColor="background2" w:themeShade="80"/>
        </w:rPr>
        <w:t xml:space="preserve"> </w:t>
      </w:r>
      <w:r>
        <w:tab/>
      </w:r>
      <w:r>
        <w:tab/>
      </w:r>
      <w:r>
        <w:tab/>
      </w:r>
      <w:r>
        <w:tab/>
      </w:r>
      <w:r w:rsidRPr="7D7994ED">
        <w:rPr>
          <w:color w:val="2F5496" w:themeColor="accent1" w:themeShade="BF"/>
        </w:rPr>
        <w:t>Em azul: Preenchido pelo Cliente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2519"/>
        <w:gridCol w:w="3491"/>
      </w:tblGrid>
      <w:tr w:rsidR="04062CB4" w14:paraId="51731148" w14:textId="77777777" w:rsidTr="44BD79CE">
        <w:trPr>
          <w:trHeight w:val="1860"/>
        </w:trPr>
        <w:tc>
          <w:tcPr>
            <w:tcW w:w="9015" w:type="dxa"/>
            <w:gridSpan w:val="3"/>
            <w:vAlign w:val="center"/>
          </w:tcPr>
          <w:p w14:paraId="2D324A3B" w14:textId="246D0C26" w:rsidR="0ECE64AD" w:rsidRDefault="0ECE64AD" w:rsidP="04062CB4">
            <w:pPr>
              <w:jc w:val="center"/>
            </w:pPr>
            <w:r w:rsidRPr="04062CB4">
              <w:rPr>
                <w:rFonts w:ascii="Bahnschrift" w:eastAsia="Bahnschrift" w:hAnsi="Bahnschrift" w:cs="Bahnschrift"/>
                <w:sz w:val="56"/>
                <w:szCs w:val="56"/>
              </w:rPr>
              <w:t>Aprendizagem por Projetos Integrados</w:t>
            </w:r>
            <w:r w:rsidR="2B55BFE7" w:rsidRPr="04062CB4">
              <w:rPr>
                <w:rFonts w:ascii="Bahnschrift" w:eastAsia="Bahnschrift" w:hAnsi="Bahnschrift" w:cs="Bahnschrift"/>
                <w:sz w:val="56"/>
                <w:szCs w:val="56"/>
              </w:rPr>
              <w:t xml:space="preserve"> 2021-</w:t>
            </w:r>
            <w:r w:rsidR="00844638">
              <w:rPr>
                <w:rFonts w:ascii="Bahnschrift" w:eastAsia="Bahnschrift" w:hAnsi="Bahnschrift" w:cs="Bahnschrift"/>
                <w:sz w:val="56"/>
                <w:szCs w:val="56"/>
              </w:rPr>
              <w:t>2</w:t>
            </w:r>
          </w:p>
        </w:tc>
      </w:tr>
      <w:tr w:rsidR="04062CB4" w14:paraId="55CE5110" w14:textId="77777777" w:rsidTr="44BD79C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43DA5FE7" w14:textId="145E709B" w:rsidR="077C03DB" w:rsidRDefault="077C03DB" w:rsidP="04062CB4">
            <w:pPr>
              <w:rPr>
                <w:sz w:val="32"/>
                <w:szCs w:val="32"/>
              </w:rPr>
            </w:pPr>
            <w:r w:rsidRPr="7D7994ED">
              <w:rPr>
                <w:sz w:val="28"/>
                <w:szCs w:val="28"/>
              </w:rPr>
              <w:t>Cliente:</w:t>
            </w:r>
          </w:p>
        </w:tc>
        <w:tc>
          <w:tcPr>
            <w:tcW w:w="6010" w:type="dxa"/>
            <w:gridSpan w:val="2"/>
            <w:vAlign w:val="center"/>
          </w:tcPr>
          <w:p w14:paraId="7CAEFF87" w14:textId="162BB6A5" w:rsidR="077C03DB" w:rsidRDefault="077C03DB" w:rsidP="3DABD362">
            <w:pPr>
              <w:rPr>
                <w:b/>
                <w:bCs/>
              </w:rPr>
            </w:pPr>
            <w:r>
              <w:t xml:space="preserve">Parceiro Externo </w:t>
            </w:r>
            <w:r w:rsidR="7B980072" w:rsidRPr="3DABD362">
              <w:rPr>
                <w:b/>
                <w:bCs/>
              </w:rPr>
              <w:t>OR</w:t>
            </w:r>
            <w:r w:rsidR="25707D87" w:rsidRPr="3DABD362">
              <w:rPr>
                <w:b/>
                <w:bCs/>
              </w:rPr>
              <w:t>A</w:t>
            </w:r>
            <w:r w:rsidR="7B980072" w:rsidRPr="3DABD362">
              <w:rPr>
                <w:b/>
                <w:bCs/>
              </w:rPr>
              <w:t>CLE</w:t>
            </w:r>
          </w:p>
        </w:tc>
      </w:tr>
      <w:tr w:rsidR="04062CB4" w14:paraId="30AC09CB" w14:textId="77777777" w:rsidTr="44BD79C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310DE6A2" w14:textId="4F95924C" w:rsidR="7C260400" w:rsidRDefault="7C260400" w:rsidP="04062CB4">
            <w:pPr>
              <w:spacing w:line="259" w:lineRule="auto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Período / Curso:</w:t>
            </w:r>
          </w:p>
        </w:tc>
        <w:tc>
          <w:tcPr>
            <w:tcW w:w="6010" w:type="dxa"/>
            <w:gridSpan w:val="2"/>
            <w:vAlign w:val="center"/>
          </w:tcPr>
          <w:p w14:paraId="4468C14D" w14:textId="0839F414" w:rsidR="7C260400" w:rsidRDefault="00C176DA" w:rsidP="04062CB4">
            <w:r>
              <w:rPr>
                <w:b/>
                <w:bCs/>
              </w:rPr>
              <w:t>4</w:t>
            </w:r>
            <w:r w:rsidR="7C260400" w:rsidRPr="00506AC3">
              <w:rPr>
                <w:b/>
                <w:bCs/>
              </w:rPr>
              <w:t xml:space="preserve">º </w:t>
            </w:r>
            <w:r w:rsidR="00E00465">
              <w:rPr>
                <w:b/>
                <w:bCs/>
              </w:rPr>
              <w:t>BD</w:t>
            </w:r>
            <w:r w:rsidR="38DCC424">
              <w:t xml:space="preserve"> (</w:t>
            </w:r>
            <w:r w:rsidR="00E00465">
              <w:t>Banco de Dados</w:t>
            </w:r>
            <w:r w:rsidR="38DCC424">
              <w:t>)</w:t>
            </w:r>
          </w:p>
        </w:tc>
      </w:tr>
      <w:tr w:rsidR="599965EE" w14:paraId="32C90F35" w14:textId="77777777" w:rsidTr="44BD79C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0A6248FD" w14:textId="48AFA9DA" w:rsidR="4B281F21" w:rsidRDefault="4B281F21" w:rsidP="599965EE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M2:</w:t>
            </w:r>
          </w:p>
        </w:tc>
        <w:tc>
          <w:tcPr>
            <w:tcW w:w="2519" w:type="dxa"/>
            <w:vAlign w:val="center"/>
          </w:tcPr>
          <w:p w14:paraId="5E812D6C" w14:textId="16AEE95F" w:rsidR="4B281F21" w:rsidRDefault="004F4184" w:rsidP="599965EE">
            <w:r>
              <w:t>Carlos Garcia</w:t>
            </w:r>
          </w:p>
        </w:tc>
        <w:tc>
          <w:tcPr>
            <w:tcW w:w="3491" w:type="dxa"/>
            <w:vAlign w:val="center"/>
          </w:tcPr>
          <w:p w14:paraId="4BA2158A" w14:textId="1CB50269" w:rsidR="4B281F21" w:rsidRDefault="00AE46C3" w:rsidP="599965EE">
            <w:hyperlink r:id="rId8" w:history="1">
              <w:r w:rsidR="004F4184" w:rsidRPr="006A6EE9">
                <w:rPr>
                  <w:rStyle w:val="Hyperlink"/>
                </w:rPr>
                <w:t>garcia.carlos@fatec.sp.gov.br</w:t>
              </w:r>
            </w:hyperlink>
          </w:p>
        </w:tc>
      </w:tr>
      <w:tr w:rsidR="599965EE" w14:paraId="6622B6FF" w14:textId="77777777" w:rsidTr="44BD79CE">
        <w:tc>
          <w:tcPr>
            <w:tcW w:w="3005" w:type="dxa"/>
            <w:shd w:val="clear" w:color="auto" w:fill="D9D9D9" w:themeFill="background1" w:themeFillShade="D9"/>
            <w:vAlign w:val="center"/>
          </w:tcPr>
          <w:p w14:paraId="7D81D23F" w14:textId="738A52FB" w:rsidR="4B281F21" w:rsidRDefault="4B281F21" w:rsidP="599965EE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P2:</w:t>
            </w:r>
          </w:p>
        </w:tc>
        <w:tc>
          <w:tcPr>
            <w:tcW w:w="2519" w:type="dxa"/>
            <w:vAlign w:val="center"/>
          </w:tcPr>
          <w:p w14:paraId="77BF98E9" w14:textId="427E27D9" w:rsidR="4B281F21" w:rsidRDefault="004F4184" w:rsidP="599965EE">
            <w:r>
              <w:t>Giuliano Bertoti</w:t>
            </w:r>
          </w:p>
        </w:tc>
        <w:tc>
          <w:tcPr>
            <w:tcW w:w="3491" w:type="dxa"/>
            <w:vAlign w:val="center"/>
          </w:tcPr>
          <w:p w14:paraId="6974FC3C" w14:textId="5664B43A" w:rsidR="57E712CF" w:rsidRDefault="00AE46C3" w:rsidP="599965EE">
            <w:hyperlink r:id="rId9" w:history="1">
              <w:r w:rsidR="004F4184" w:rsidRPr="006A6EE9">
                <w:rPr>
                  <w:rStyle w:val="Hyperlink"/>
                </w:rPr>
                <w:t>giuliano.bertoti@fatec.sp.gov.br</w:t>
              </w:r>
            </w:hyperlink>
          </w:p>
        </w:tc>
      </w:tr>
      <w:tr w:rsidR="599965EE" w14:paraId="693E5D65" w14:textId="77777777" w:rsidTr="44BD79CE">
        <w:tc>
          <w:tcPr>
            <w:tcW w:w="3005" w:type="dxa"/>
            <w:shd w:val="clear" w:color="auto" w:fill="8EAADB" w:themeFill="accent1" w:themeFillTint="99"/>
            <w:vAlign w:val="center"/>
          </w:tcPr>
          <w:p w14:paraId="28266860" w14:textId="1443B00A" w:rsidR="6E2A6ACA" w:rsidRDefault="6E2A6ACA" w:rsidP="599965EE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Contato do Cliente:</w:t>
            </w:r>
          </w:p>
        </w:tc>
        <w:tc>
          <w:tcPr>
            <w:tcW w:w="2519" w:type="dxa"/>
            <w:vAlign w:val="center"/>
          </w:tcPr>
          <w:p w14:paraId="4AC4EFDD" w14:textId="649CD927" w:rsidR="084EEE4A" w:rsidRDefault="084EEE4A" w:rsidP="599965EE">
            <w:r w:rsidRPr="00540313">
              <w:rPr>
                <w:color w:val="FF0000"/>
              </w:rPr>
              <w:t>N</w:t>
            </w:r>
            <w:r w:rsidR="6E2A6ACA" w:rsidRPr="00540313">
              <w:rPr>
                <w:color w:val="FF0000"/>
              </w:rPr>
              <w:t>ome</w:t>
            </w:r>
            <w:r w:rsidR="4831D737" w:rsidRPr="00540313">
              <w:rPr>
                <w:color w:val="FF0000"/>
              </w:rPr>
              <w:t xml:space="preserve"> </w:t>
            </w:r>
            <w:r w:rsidRPr="00540313">
              <w:rPr>
                <w:color w:val="FF0000"/>
              </w:rPr>
              <w:t>do contato</w:t>
            </w:r>
          </w:p>
        </w:tc>
        <w:tc>
          <w:tcPr>
            <w:tcW w:w="3491" w:type="dxa"/>
            <w:vAlign w:val="center"/>
          </w:tcPr>
          <w:p w14:paraId="3D04E465" w14:textId="0D3147A8" w:rsidR="084EEE4A" w:rsidRDefault="00051A81" w:rsidP="599965EE">
            <w:pPr>
              <w:rPr>
                <w:color w:val="FF0000"/>
              </w:rPr>
            </w:pPr>
            <w:r w:rsidRPr="00051A81">
              <w:rPr>
                <w:color w:val="FF0000"/>
              </w:rPr>
              <w:t xml:space="preserve">marcio.steffen@oracle.com; giovanna.matos@oracle.com; renato.caetano@oracle.com e </w:t>
            </w:r>
            <w:hyperlink r:id="rId10" w:history="1">
              <w:r w:rsidR="00844638" w:rsidRPr="00B93CF5">
                <w:rPr>
                  <w:rStyle w:val="Hyperlink"/>
                </w:rPr>
                <w:t>marcio.sousa@oracle.com</w:t>
              </w:r>
            </w:hyperlink>
          </w:p>
          <w:p w14:paraId="0DEAFD26" w14:textId="1D233BFD" w:rsidR="00844638" w:rsidRDefault="00844638" w:rsidP="599965EE">
            <w:proofErr w:type="spellStart"/>
            <w:r>
              <w:t>Hálef</w:t>
            </w:r>
            <w:proofErr w:type="spellEnd"/>
            <w:r>
              <w:t xml:space="preserve"> Soler</w:t>
            </w:r>
          </w:p>
        </w:tc>
      </w:tr>
      <w:tr w:rsidR="04062CB4" w14:paraId="34FBA68F" w14:textId="77777777" w:rsidTr="44BD79CE">
        <w:tc>
          <w:tcPr>
            <w:tcW w:w="9015" w:type="dxa"/>
            <w:gridSpan w:val="3"/>
            <w:shd w:val="clear" w:color="auto" w:fill="D9D9D9" w:themeFill="background1" w:themeFillShade="D9"/>
            <w:vAlign w:val="center"/>
          </w:tcPr>
          <w:p w14:paraId="05EEB514" w14:textId="062EB043" w:rsidR="22BD2608" w:rsidRDefault="22BD2608" w:rsidP="04062CB4">
            <w:pPr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Tema do Semestre</w:t>
            </w:r>
          </w:p>
        </w:tc>
      </w:tr>
      <w:tr w:rsidR="04062CB4" w14:paraId="606AC9BF" w14:textId="77777777" w:rsidTr="44BD79CE">
        <w:trPr>
          <w:trHeight w:val="765"/>
        </w:trPr>
        <w:tc>
          <w:tcPr>
            <w:tcW w:w="9015" w:type="dxa"/>
            <w:gridSpan w:val="3"/>
          </w:tcPr>
          <w:p w14:paraId="450BECF6" w14:textId="77777777" w:rsidR="00E24D87" w:rsidRPr="00E24D87" w:rsidRDefault="00E24D87" w:rsidP="00E00465">
            <w:pPr>
              <w:jc w:val="center"/>
              <w:rPr>
                <w:sz w:val="12"/>
                <w:szCs w:val="12"/>
              </w:rPr>
            </w:pPr>
          </w:p>
          <w:p w14:paraId="1E50399A" w14:textId="578C8660" w:rsidR="61620B39" w:rsidRDefault="00E24D87" w:rsidP="00E00465">
            <w:pPr>
              <w:jc w:val="center"/>
            </w:pPr>
            <w:r w:rsidRPr="00E24D87">
              <w:t>Projeto de Banco de Dados (Mix SQL e NoSQL) e solução com Arquitetura de Software</w:t>
            </w:r>
          </w:p>
        </w:tc>
      </w:tr>
      <w:tr w:rsidR="04062CB4" w14:paraId="3714253F" w14:textId="77777777" w:rsidTr="44BD79CE">
        <w:tc>
          <w:tcPr>
            <w:tcW w:w="9015" w:type="dxa"/>
            <w:gridSpan w:val="3"/>
            <w:shd w:val="clear" w:color="auto" w:fill="D9D9D9" w:themeFill="background1" w:themeFillShade="D9"/>
          </w:tcPr>
          <w:p w14:paraId="5A952454" w14:textId="59160969" w:rsidR="61620B39" w:rsidRDefault="61620B39" w:rsidP="04062C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Conhecimentos exigidos no semestre</w:t>
            </w:r>
          </w:p>
        </w:tc>
      </w:tr>
      <w:tr w:rsidR="04062CB4" w14:paraId="7C13CE06" w14:textId="77777777" w:rsidTr="44BD79CE">
        <w:trPr>
          <w:trHeight w:val="1065"/>
        </w:trPr>
        <w:tc>
          <w:tcPr>
            <w:tcW w:w="9015" w:type="dxa"/>
            <w:gridSpan w:val="3"/>
          </w:tcPr>
          <w:p w14:paraId="154EB817" w14:textId="57B955E5" w:rsidR="00053ED1" w:rsidRPr="00053ED1" w:rsidRDefault="00053ED1" w:rsidP="00053ED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053ED1">
              <w:rPr>
                <w:rFonts w:ascii="Calibri" w:eastAsia="Calibri" w:hAnsi="Calibri" w:cs="Calibri"/>
              </w:rPr>
              <w:t>Padrões de Projeto</w:t>
            </w:r>
          </w:p>
          <w:p w14:paraId="07F8FEBC" w14:textId="2A91293B" w:rsidR="00053ED1" w:rsidRPr="00053ED1" w:rsidRDefault="00053ED1" w:rsidP="00053ED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053ED1">
              <w:rPr>
                <w:rFonts w:ascii="Calibri" w:eastAsia="Calibri" w:hAnsi="Calibri" w:cs="Calibri"/>
              </w:rPr>
              <w:t>Arquitetura de Software</w:t>
            </w:r>
          </w:p>
          <w:p w14:paraId="7651247F" w14:textId="555CDE31" w:rsidR="00053ED1" w:rsidRPr="00053ED1" w:rsidRDefault="00053ED1" w:rsidP="00053ED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053ED1">
              <w:rPr>
                <w:rFonts w:ascii="Calibri" w:eastAsia="Calibri" w:hAnsi="Calibri" w:cs="Calibri"/>
              </w:rPr>
              <w:t>Análise estatística de Dados</w:t>
            </w:r>
          </w:p>
          <w:p w14:paraId="21F210CD" w14:textId="651E1E15" w:rsidR="00053ED1" w:rsidRPr="00053ED1" w:rsidRDefault="00053ED1" w:rsidP="00053ED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053ED1">
              <w:rPr>
                <w:rFonts w:ascii="Calibri" w:eastAsia="Calibri" w:hAnsi="Calibri" w:cs="Calibri"/>
              </w:rPr>
              <w:t>Modelagem de BD</w:t>
            </w:r>
          </w:p>
          <w:p w14:paraId="5E7B5B44" w14:textId="36AA7464" w:rsidR="00053ED1" w:rsidRPr="00053ED1" w:rsidRDefault="00053ED1" w:rsidP="00053ED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053ED1">
              <w:rPr>
                <w:rFonts w:ascii="Calibri" w:eastAsia="Calibri" w:hAnsi="Calibri" w:cs="Calibri"/>
              </w:rPr>
              <w:t xml:space="preserve">Paradigmas de BD (Relacional, </w:t>
            </w:r>
            <w:proofErr w:type="gramStart"/>
            <w:r w:rsidRPr="00053ED1">
              <w:rPr>
                <w:rFonts w:ascii="Calibri" w:eastAsia="Calibri" w:hAnsi="Calibri" w:cs="Calibri"/>
              </w:rPr>
              <w:t>NoSQL, etc</w:t>
            </w:r>
            <w:proofErr w:type="gramEnd"/>
            <w:r w:rsidRPr="00053ED1">
              <w:rPr>
                <w:rFonts w:ascii="Calibri" w:eastAsia="Calibri" w:hAnsi="Calibri" w:cs="Calibri"/>
              </w:rPr>
              <w:t>)</w:t>
            </w:r>
            <w:r w:rsidR="00645F32">
              <w:rPr>
                <w:rFonts w:ascii="Calibri" w:eastAsia="Calibri" w:hAnsi="Calibri" w:cs="Calibri"/>
              </w:rPr>
              <w:t xml:space="preserve"> </w:t>
            </w:r>
          </w:p>
          <w:p w14:paraId="3D6934E4" w14:textId="425C7476" w:rsidR="00053ED1" w:rsidRPr="00053ED1" w:rsidRDefault="00053ED1" w:rsidP="00053ED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00053ED1">
              <w:rPr>
                <w:rFonts w:ascii="Calibri" w:eastAsia="Calibri" w:hAnsi="Calibri" w:cs="Calibri"/>
              </w:rPr>
              <w:t>Administração de Banco de Dados</w:t>
            </w:r>
          </w:p>
          <w:p w14:paraId="081EEBF8" w14:textId="1BBE2AF1" w:rsidR="00053ED1" w:rsidRPr="00053ED1" w:rsidRDefault="00053ED1" w:rsidP="00053ED1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bookmarkStart w:id="0" w:name="_Hlk80132599"/>
            <w:r w:rsidRPr="00053ED1">
              <w:rPr>
                <w:rFonts w:ascii="Calibri" w:eastAsia="Calibri" w:hAnsi="Calibri" w:cs="Calibri"/>
              </w:rPr>
              <w:t>Deploy em produção</w:t>
            </w:r>
          </w:p>
          <w:bookmarkEnd w:id="0"/>
          <w:p w14:paraId="7E9C27DC" w14:textId="15A46F46" w:rsidR="00E00465" w:rsidRPr="00053ED1" w:rsidRDefault="00053ED1" w:rsidP="00053ED1">
            <w:pPr>
              <w:numPr>
                <w:ilvl w:val="0"/>
                <w:numId w:val="5"/>
              </w:numPr>
            </w:pPr>
            <w:r w:rsidRPr="00053ED1">
              <w:rPr>
                <w:rFonts w:ascii="Calibri" w:eastAsia="Calibri" w:hAnsi="Calibri" w:cs="Calibri"/>
              </w:rPr>
              <w:t>Programação em BD</w:t>
            </w:r>
          </w:p>
          <w:p w14:paraId="2CA1874C" w14:textId="6A8EAD53" w:rsidR="00053ED1" w:rsidRDefault="00053ED1" w:rsidP="00053ED1"/>
        </w:tc>
      </w:tr>
      <w:tr w:rsidR="04062CB4" w14:paraId="2F302CE6" w14:textId="77777777" w:rsidTr="44BD79CE">
        <w:tc>
          <w:tcPr>
            <w:tcW w:w="9015" w:type="dxa"/>
            <w:gridSpan w:val="3"/>
            <w:shd w:val="clear" w:color="auto" w:fill="8EAADB" w:themeFill="accent1" w:themeFillTint="99"/>
            <w:vAlign w:val="center"/>
          </w:tcPr>
          <w:p w14:paraId="3AD91BE0" w14:textId="0E4C90FE" w:rsidR="7C3F1978" w:rsidRDefault="7C3F1978" w:rsidP="04062C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 xml:space="preserve">Desafio </w:t>
            </w:r>
            <w:r w:rsidR="7ACF1CE8" w:rsidRPr="599965EE">
              <w:rPr>
                <w:sz w:val="28"/>
                <w:szCs w:val="28"/>
              </w:rPr>
              <w:t>(problema)</w:t>
            </w:r>
          </w:p>
        </w:tc>
      </w:tr>
      <w:tr w:rsidR="04062CB4" w14:paraId="50F1E402" w14:textId="77777777" w:rsidTr="44BD79CE">
        <w:trPr>
          <w:trHeight w:val="1032"/>
        </w:trPr>
        <w:tc>
          <w:tcPr>
            <w:tcW w:w="9015" w:type="dxa"/>
            <w:gridSpan w:val="3"/>
          </w:tcPr>
          <w:p w14:paraId="776F8C4C" w14:textId="23AED7AD" w:rsidR="7ACF1CE8" w:rsidRDefault="5022D8B0" w:rsidP="44BD79CE">
            <w:pPr>
              <w:jc w:val="both"/>
              <w:rPr>
                <w:rFonts w:ascii="Calibri" w:eastAsia="Calibri" w:hAnsi="Calibri" w:cs="Calibri"/>
              </w:rPr>
            </w:pPr>
            <w:r w:rsidRPr="44BD79CE">
              <w:rPr>
                <w:rFonts w:ascii="Calibri" w:eastAsia="Calibri" w:hAnsi="Calibri" w:cs="Calibri"/>
              </w:rPr>
              <w:t>No escritório de São Paulo, temos um espaço de inovação aberta chamado Casa Oracle, que é um local para realização de eventos internos/externos, workshops e palestras. Dentro do contexto das restrições sanitárias, nosso desafio é criar uma plataforma para o gerenciamento da utilização do espaço, onde nossos colaboradores poderão fazer a solicitação de agendamento, definindo os convidados e recursos necessários para o evento.</w:t>
            </w:r>
          </w:p>
        </w:tc>
      </w:tr>
      <w:tr w:rsidR="04062CB4" w14:paraId="760FA21B" w14:textId="77777777" w:rsidTr="44BD79CE">
        <w:tc>
          <w:tcPr>
            <w:tcW w:w="9015" w:type="dxa"/>
            <w:gridSpan w:val="3"/>
            <w:shd w:val="clear" w:color="auto" w:fill="8EAADB" w:themeFill="accent1" w:themeFillTint="99"/>
          </w:tcPr>
          <w:p w14:paraId="7B07F94E" w14:textId="32D45E10" w:rsidR="7ACF1CE8" w:rsidRDefault="7ACF1CE8" w:rsidP="04062C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 xml:space="preserve">Requisitos </w:t>
            </w:r>
            <w:r w:rsidRPr="7D7994ED">
              <w:rPr>
                <w:b/>
                <w:bCs/>
                <w:sz w:val="28"/>
                <w:szCs w:val="28"/>
              </w:rPr>
              <w:t xml:space="preserve">apresentados </w:t>
            </w:r>
            <w:r w:rsidRPr="7D7994ED">
              <w:rPr>
                <w:sz w:val="28"/>
                <w:szCs w:val="28"/>
              </w:rPr>
              <w:t>para os alunos</w:t>
            </w:r>
          </w:p>
        </w:tc>
      </w:tr>
      <w:tr w:rsidR="04062CB4" w14:paraId="30A09C61" w14:textId="77777777" w:rsidTr="44BD79CE">
        <w:trPr>
          <w:trHeight w:val="416"/>
        </w:trPr>
        <w:tc>
          <w:tcPr>
            <w:tcW w:w="9015" w:type="dxa"/>
            <w:gridSpan w:val="3"/>
          </w:tcPr>
          <w:p w14:paraId="79B87953" w14:textId="0DB4E4D9" w:rsidR="7ACF1CE8" w:rsidRDefault="1C0C60D6" w:rsidP="04062CB4">
            <w:pPr>
              <w:rPr>
                <w:b/>
                <w:bCs/>
                <w:color w:val="FF0000"/>
              </w:rPr>
            </w:pPr>
            <w:r w:rsidRPr="44BD79CE">
              <w:rPr>
                <w:b/>
                <w:bCs/>
              </w:rPr>
              <w:t>Requisitos Funcionais:</w:t>
            </w:r>
          </w:p>
          <w:p w14:paraId="77BB9880" w14:textId="110459F4" w:rsidR="109119A4" w:rsidRDefault="109119A4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44BD79CE">
              <w:t>Cadastro de Usuários (Administrador, Colaborador Oracle)</w:t>
            </w:r>
            <w:r w:rsidR="00B132A7">
              <w:t>.</w:t>
            </w:r>
            <w:r w:rsidRPr="44BD79CE">
              <w:t xml:space="preserve"> </w:t>
            </w:r>
          </w:p>
          <w:p w14:paraId="7AE9CE70" w14:textId="45893BBF" w:rsidR="109119A4" w:rsidRDefault="109119A4" w:rsidP="44BD79CE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w:r w:rsidRPr="44BD79CE">
              <w:t>Administrador</w:t>
            </w:r>
            <w:r w:rsidR="00B132A7">
              <w:t>.</w:t>
            </w:r>
          </w:p>
          <w:p w14:paraId="30CACC0A" w14:textId="5D3D0F7A" w:rsidR="109119A4" w:rsidRDefault="109119A4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44BD79CE">
              <w:t>Monitoramento de solicitações pendentes</w:t>
            </w:r>
            <w:r w:rsidR="00B132A7">
              <w:t>.</w:t>
            </w:r>
          </w:p>
          <w:p w14:paraId="0A105A1B" w14:textId="3CC5E168" w:rsidR="109119A4" w:rsidRDefault="109119A4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44BD79CE">
              <w:t>Visão de conflito nos agendamentos</w:t>
            </w:r>
            <w:r w:rsidR="00B132A7">
              <w:t>.</w:t>
            </w:r>
            <w:r w:rsidRPr="44BD79CE">
              <w:t xml:space="preserve">  </w:t>
            </w:r>
          </w:p>
          <w:p w14:paraId="5B192D6C" w14:textId="0E653684" w:rsidR="6006CAA5" w:rsidRDefault="6006CAA5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44BD79CE">
              <w:t>E-mail</w:t>
            </w:r>
            <w:r w:rsidR="109119A4" w:rsidRPr="44BD79CE">
              <w:t xml:space="preserve"> de novas solicitações pendentes</w:t>
            </w:r>
            <w:r w:rsidR="00B132A7">
              <w:t>.</w:t>
            </w:r>
            <w:r w:rsidR="109119A4" w:rsidRPr="44BD79CE">
              <w:t xml:space="preserve">  </w:t>
            </w:r>
          </w:p>
          <w:p w14:paraId="53EF76A0" w14:textId="5BE9105C" w:rsidR="109119A4" w:rsidRDefault="109119A4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44BD79CE">
              <w:t>Cadastro de fornecedores (empresas de cadeiras/coffee breaks etc)</w:t>
            </w:r>
            <w:r w:rsidR="00B132A7">
              <w:t>.</w:t>
            </w:r>
            <w:r w:rsidRPr="44BD79CE">
              <w:t xml:space="preserve">  </w:t>
            </w:r>
          </w:p>
          <w:p w14:paraId="61DF9F8F" w14:textId="23E187D0" w:rsidR="109119A4" w:rsidRPr="003A65FF" w:rsidRDefault="109119A4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44BD79CE">
              <w:t>Relatórios com informação dos agendamentos</w:t>
            </w:r>
            <w:r w:rsidR="00B132A7">
              <w:t>.</w:t>
            </w:r>
          </w:p>
          <w:p w14:paraId="1E240A43" w14:textId="1A0440D6" w:rsidR="003A65FF" w:rsidRPr="003A65FF" w:rsidRDefault="003A65FF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highlight w:val="lightGray"/>
              </w:rPr>
            </w:pPr>
            <w:r w:rsidRPr="003A65FF">
              <w:rPr>
                <w:highlight w:val="lightGray"/>
              </w:rPr>
              <w:t>Análise de prioridade dos eventos de acordo com o tipo de conta.</w:t>
            </w:r>
          </w:p>
          <w:p w14:paraId="303808AA" w14:textId="3F03AC8D" w:rsidR="003A65FF" w:rsidRPr="003A65FF" w:rsidRDefault="003A65FF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highlight w:val="lightGray"/>
              </w:rPr>
            </w:pPr>
            <w:r>
              <w:rPr>
                <w:highlight w:val="lightGray"/>
              </w:rPr>
              <w:lastRenderedPageBreak/>
              <w:t xml:space="preserve">Consultas estratégicas e consultas de análises pelo menos 3 de cada. </w:t>
            </w:r>
          </w:p>
          <w:p w14:paraId="3CF04745" w14:textId="77777777" w:rsidR="003A65FF" w:rsidRPr="003A65FF" w:rsidRDefault="003A65FF" w:rsidP="003A65FF">
            <w:pPr>
              <w:pStyle w:val="ListParagraph"/>
              <w:rPr>
                <w:rFonts w:eastAsiaTheme="minorEastAsia"/>
                <w:highlight w:val="lightGray"/>
              </w:rPr>
            </w:pPr>
          </w:p>
          <w:p w14:paraId="497E4C47" w14:textId="2D7F79BC" w:rsidR="109119A4" w:rsidRDefault="109119A4" w:rsidP="44BD79CE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w:r w:rsidRPr="44BD79CE">
              <w:t>Colaborador</w:t>
            </w:r>
            <w:r w:rsidR="00B132A7">
              <w:t>.</w:t>
            </w:r>
          </w:p>
          <w:p w14:paraId="5E87C48D" w14:textId="20D4A7F1" w:rsidR="109119A4" w:rsidRDefault="109119A4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44BD79CE">
              <w:t>Cadastro de solicitação eventos (data, hora, convidados externos/internos</w:t>
            </w:r>
            <w:r w:rsidR="003A65FF">
              <w:t xml:space="preserve">, </w:t>
            </w:r>
            <w:r w:rsidR="003A65FF" w:rsidRPr="003A65FF">
              <w:rPr>
                <w:highlight w:val="lightGray"/>
              </w:rPr>
              <w:t>tipo de conta enterprise ou SMB</w:t>
            </w:r>
            <w:r w:rsidR="003A65FF">
              <w:t xml:space="preserve">, </w:t>
            </w:r>
            <w:r w:rsidRPr="44BD79CE">
              <w:t>etc)</w:t>
            </w:r>
            <w:r w:rsidR="00B132A7">
              <w:t>.</w:t>
            </w:r>
          </w:p>
          <w:p w14:paraId="2A9D17B9" w14:textId="68EAE726" w:rsidR="109119A4" w:rsidRPr="003A65FF" w:rsidRDefault="109119A4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44BD79CE">
              <w:t>No ato do agendamento, o sistema sugere datas disponíveis</w:t>
            </w:r>
            <w:r w:rsidR="00B132A7">
              <w:t>.</w:t>
            </w:r>
            <w:r w:rsidRPr="44BD79CE">
              <w:t xml:space="preserve">  </w:t>
            </w:r>
          </w:p>
          <w:p w14:paraId="16B288C7" w14:textId="3C40B8F4" w:rsidR="003A65FF" w:rsidRPr="003A65FF" w:rsidRDefault="003A65FF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highlight w:val="lightGray"/>
              </w:rPr>
            </w:pPr>
            <w:r w:rsidRPr="003A65FF">
              <w:rPr>
                <w:highlight w:val="lightGray"/>
              </w:rPr>
              <w:t xml:space="preserve">No ato do agendamento o sistema mostra a priorização de acordo com o tipo de conta. </w:t>
            </w:r>
          </w:p>
          <w:p w14:paraId="3167D971" w14:textId="213A1ADD" w:rsidR="109119A4" w:rsidRDefault="109119A4" w:rsidP="44BD79C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44BD79CE">
              <w:t xml:space="preserve">Visualização do status de aprovação da solicitação de agendamento </w:t>
            </w:r>
            <w:r w:rsidR="00B132A7">
              <w:t>.</w:t>
            </w:r>
            <w:r w:rsidRPr="44BD79CE">
              <w:t xml:space="preserve"> </w:t>
            </w:r>
          </w:p>
          <w:p w14:paraId="13808898" w14:textId="543C94C6" w:rsidR="44BD79CE" w:rsidRDefault="44BD79CE" w:rsidP="44BD79CE"/>
          <w:p w14:paraId="7CDD8A0D" w14:textId="57211D89" w:rsidR="7ACF1CE8" w:rsidRDefault="1C0C60D6" w:rsidP="44BD79CE">
            <w:pPr>
              <w:rPr>
                <w:b/>
                <w:bCs/>
              </w:rPr>
            </w:pPr>
            <w:r w:rsidRPr="44BD79CE">
              <w:rPr>
                <w:b/>
                <w:bCs/>
              </w:rPr>
              <w:t>Requisitos Não Funcionais:</w:t>
            </w:r>
          </w:p>
          <w:p w14:paraId="0D88BB9C" w14:textId="19620393" w:rsidR="14EF206D" w:rsidRPr="00321B08" w:rsidRDefault="14EF206D" w:rsidP="44BD79C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lang w:val="en-US"/>
              </w:rPr>
            </w:pPr>
            <w:r w:rsidRPr="00321B08">
              <w:rPr>
                <w:lang w:val="en-US"/>
              </w:rPr>
              <w:t xml:space="preserve">Plataforma web/desktop (Mobile First) </w:t>
            </w:r>
          </w:p>
          <w:p w14:paraId="78884D76" w14:textId="28AFD47B" w:rsidR="14EF206D" w:rsidRDefault="14EF206D" w:rsidP="44BD79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44BD79CE">
              <w:t>Documentações</w:t>
            </w:r>
          </w:p>
          <w:p w14:paraId="2B792971" w14:textId="4199E8E0" w:rsidR="14EF206D" w:rsidRDefault="14EF206D" w:rsidP="44BD79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44BD79CE">
              <w:t>Wireframes</w:t>
            </w:r>
          </w:p>
          <w:p w14:paraId="0CD72154" w14:textId="49561B22" w:rsidR="14EF206D" w:rsidRDefault="14EF206D" w:rsidP="44BD79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44BD79CE">
              <w:t>Diagramas de caso de uso</w:t>
            </w:r>
          </w:p>
          <w:p w14:paraId="535E30D6" w14:textId="023C2391" w:rsidR="14EF206D" w:rsidRDefault="14EF206D" w:rsidP="44BD79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44BD79CE">
              <w:t>Diagramas de arquitetura</w:t>
            </w:r>
          </w:p>
          <w:p w14:paraId="7EB7913A" w14:textId="08BB894F" w:rsidR="14EF206D" w:rsidRDefault="14EF206D" w:rsidP="44BD79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44BD79CE">
              <w:t xml:space="preserve">Diagrama de MER </w:t>
            </w:r>
          </w:p>
          <w:p w14:paraId="18DF1AFD" w14:textId="75BCB26C" w:rsidR="14EF206D" w:rsidRPr="00321B08" w:rsidRDefault="14EF206D" w:rsidP="44BD79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44BD79CE">
              <w:t>Instruções de uso</w:t>
            </w:r>
          </w:p>
          <w:p w14:paraId="6315BCE3" w14:textId="4B47F720" w:rsidR="00321B08" w:rsidRDefault="00321B08" w:rsidP="44BD79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>Normalização como ferramenta de projeto.</w:t>
            </w:r>
          </w:p>
          <w:p w14:paraId="24E83728" w14:textId="77777777" w:rsidR="003B1CE1" w:rsidRDefault="003B1CE1" w:rsidP="599965EE">
            <w:pPr>
              <w:rPr>
                <w:color w:val="FF0000"/>
              </w:rPr>
            </w:pPr>
          </w:p>
          <w:p w14:paraId="09409B79" w14:textId="21C8BC58" w:rsidR="268A3D50" w:rsidRDefault="268A3D50" w:rsidP="599965EE">
            <w:pPr>
              <w:rPr>
                <w:b/>
                <w:bCs/>
              </w:rPr>
            </w:pPr>
            <w:r w:rsidRPr="599965EE">
              <w:rPr>
                <w:b/>
                <w:bCs/>
              </w:rPr>
              <w:t>Tecnologias Desejáveis:</w:t>
            </w:r>
          </w:p>
          <w:p w14:paraId="776FD4AF" w14:textId="58C2BA60" w:rsidR="00581EF7" w:rsidRDefault="00E24D87" w:rsidP="0054031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Linguagem </w:t>
            </w:r>
            <w:r w:rsidR="00581EF7" w:rsidRPr="00581EF7">
              <w:rPr>
                <w:rFonts w:eastAsiaTheme="minorEastAsia"/>
              </w:rPr>
              <w:t>Java</w:t>
            </w:r>
          </w:p>
          <w:p w14:paraId="369E1CBC" w14:textId="0FE4EFDB" w:rsidR="00E24D87" w:rsidRDefault="00E24D87" w:rsidP="0054031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Banco de Dados Relacional</w:t>
            </w:r>
          </w:p>
          <w:p w14:paraId="1869D082" w14:textId="40291FEF" w:rsidR="00581EF7" w:rsidRDefault="2BCB0B73" w:rsidP="44BD79CE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</w:rPr>
            </w:pPr>
            <w:r w:rsidRPr="44BD79CE">
              <w:rPr>
                <w:rFonts w:eastAsiaTheme="minorEastAsia"/>
              </w:rPr>
              <w:t xml:space="preserve">Banco de Dados </w:t>
            </w:r>
            <w:r w:rsidR="745D6C2A" w:rsidRPr="44BD79CE">
              <w:rPr>
                <w:rFonts w:eastAsiaTheme="minorEastAsia"/>
              </w:rPr>
              <w:t>NoSQL</w:t>
            </w:r>
          </w:p>
          <w:p w14:paraId="009C3C7B" w14:textId="482994EC" w:rsidR="2D833B68" w:rsidRDefault="2D833B68" w:rsidP="44BD79CE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Theme="minorEastAsia" w:eastAsiaTheme="minorEastAsia" w:hAnsiTheme="minorEastAsia" w:cstheme="minorEastAsia"/>
              </w:rPr>
            </w:pPr>
            <w:r w:rsidRPr="44BD79CE">
              <w:rPr>
                <w:rFonts w:eastAsiaTheme="minorEastAsia"/>
              </w:rPr>
              <w:t>Oracle Cloud (always-free)</w:t>
            </w:r>
          </w:p>
          <w:p w14:paraId="04BAE520" w14:textId="154E1569" w:rsidR="00CB3CF6" w:rsidRPr="00CB3CF6" w:rsidRDefault="26CE93EE" w:rsidP="44BD79CE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highlight w:val="yellow"/>
              </w:rPr>
            </w:pPr>
            <w:r w:rsidRPr="44BD79CE">
              <w:rPr>
                <w:rFonts w:eastAsiaTheme="minorEastAsia"/>
                <w:highlight w:val="yellow"/>
              </w:rPr>
              <w:t>Uso de linguagem procedural no banco de dados para processar regras de negócio</w:t>
            </w:r>
          </w:p>
          <w:p w14:paraId="1795A74D" w14:textId="3453CEA9" w:rsidR="00CB3CF6" w:rsidRPr="003E7898" w:rsidRDefault="00CB3CF6" w:rsidP="0054031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highlight w:val="lightGray"/>
              </w:rPr>
            </w:pPr>
            <w:r w:rsidRPr="003E7898">
              <w:rPr>
                <w:rFonts w:eastAsiaTheme="minorEastAsia"/>
                <w:highlight w:val="lightGray"/>
              </w:rPr>
              <w:t>Uso de visões de banco de dados para expor os dados dos relatórios</w:t>
            </w:r>
          </w:p>
          <w:p w14:paraId="0E2BF4B3" w14:textId="3D9289E5" w:rsidR="00CB3CF6" w:rsidRDefault="26CE93EE" w:rsidP="44BD79CE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highlight w:val="yellow"/>
              </w:rPr>
            </w:pPr>
            <w:r w:rsidRPr="44BD79CE">
              <w:rPr>
                <w:rFonts w:eastAsiaTheme="minorEastAsia"/>
                <w:highlight w:val="yellow"/>
              </w:rPr>
              <w:t>Uso de técnicas de LGPD aplicada aos dados</w:t>
            </w:r>
          </w:p>
          <w:p w14:paraId="197E4677" w14:textId="44DAAD5B" w:rsidR="00CB3CF6" w:rsidRDefault="00CB3CF6" w:rsidP="0054031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Exposição de dados no contexto de API para integrar com outras aplicações</w:t>
            </w:r>
          </w:p>
          <w:p w14:paraId="14395E71" w14:textId="7A260779" w:rsidR="00CB3CF6" w:rsidRPr="003A65FF" w:rsidRDefault="00CB3CF6" w:rsidP="00540313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highlight w:val="lightGray"/>
              </w:rPr>
            </w:pPr>
            <w:r w:rsidRPr="003A65FF">
              <w:rPr>
                <w:rFonts w:eastAsiaTheme="minorEastAsia"/>
                <w:highlight w:val="lightGray"/>
              </w:rPr>
              <w:t>Modelagem de dados multidimensionais para suportar tomada de decisões</w:t>
            </w:r>
          </w:p>
          <w:p w14:paraId="73816093" w14:textId="0C7A4B13" w:rsidR="00CB3CF6" w:rsidRPr="00CB3CF6" w:rsidRDefault="26CE93EE" w:rsidP="44BD79CE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highlight w:val="yellow"/>
              </w:rPr>
            </w:pPr>
            <w:r w:rsidRPr="44BD79CE">
              <w:rPr>
                <w:rFonts w:eastAsiaTheme="minorEastAsia"/>
                <w:highlight w:val="yellow"/>
              </w:rPr>
              <w:t>Uso de recursos de autenticação do banco de dados para garantir restrição de acesso conforme a função dos usuários</w:t>
            </w:r>
          </w:p>
          <w:p w14:paraId="3D0188FB" w14:textId="707F79BA" w:rsidR="00540313" w:rsidRPr="00540313" w:rsidRDefault="00540313" w:rsidP="00540313">
            <w:pPr>
              <w:ind w:left="360"/>
              <w:rPr>
                <w:rFonts w:eastAsiaTheme="minorEastAsia"/>
                <w:color w:val="FF0000"/>
              </w:rPr>
            </w:pPr>
          </w:p>
        </w:tc>
      </w:tr>
    </w:tbl>
    <w:p w14:paraId="0918AA38" w14:textId="1246D46E" w:rsidR="00F900CB" w:rsidRDefault="00F900CB"/>
    <w:p w14:paraId="42502846" w14:textId="1D0FB103" w:rsidR="00F900CB" w:rsidRDefault="00D352E2">
      <w:r>
        <w:t xml:space="preserve">Interação durante o </w:t>
      </w:r>
      <w:proofErr w:type="spellStart"/>
      <w:r>
        <w:t>kick</w:t>
      </w:r>
      <w:proofErr w:type="spellEnd"/>
      <w:r>
        <w:t>-off</w:t>
      </w:r>
      <w:r w:rsidR="00D80800">
        <w:t xml:space="preserve"> (17/08/2021 20h as 21h):</w:t>
      </w:r>
    </w:p>
    <w:p w14:paraId="618574B7" w14:textId="140FAB9B" w:rsidR="00D352E2" w:rsidRDefault="00D352E2">
      <w:r>
        <w:t xml:space="preserve">- </w:t>
      </w:r>
      <w:proofErr w:type="gramStart"/>
      <w:r>
        <w:t>sistema</w:t>
      </w:r>
      <w:proofErr w:type="gramEnd"/>
      <w:r>
        <w:t xml:space="preserve"> de agendamento pensado para o </w:t>
      </w:r>
      <w:proofErr w:type="spellStart"/>
      <w:ins w:id="1" w:author="Carlos Augusto Lombardi Garcia" w:date="2021-08-17T22:46:00Z">
        <w:r w:rsidR="00DE3D10">
          <w:t>d</w:t>
        </w:r>
      </w:ins>
      <w:r>
        <w:t>cenário</w:t>
      </w:r>
      <w:proofErr w:type="spellEnd"/>
      <w:r>
        <w:t xml:space="preserve"> de pandemia</w:t>
      </w:r>
    </w:p>
    <w:p w14:paraId="621178ED" w14:textId="2ABE4C64" w:rsidR="00D352E2" w:rsidRDefault="00D352E2">
      <w:r>
        <w:t xml:space="preserve">- </w:t>
      </w:r>
      <w:proofErr w:type="gramStart"/>
      <w:r>
        <w:t>necessário</w:t>
      </w:r>
      <w:proofErr w:type="gramEnd"/>
      <w:r>
        <w:t xml:space="preserve"> cadastro de fornecedores (por categoria, alimentação, equipamentos)</w:t>
      </w:r>
    </w:p>
    <w:p w14:paraId="68DBFC1C" w14:textId="38FBCB22" w:rsidR="00D352E2" w:rsidRDefault="00D352E2">
      <w:r>
        <w:t>- LGPD – será armazenado dados de pessoas físicas (por exemplo se foi vacinado e comprovante)</w:t>
      </w:r>
    </w:p>
    <w:p w14:paraId="2EACAE6B" w14:textId="21F823B9" w:rsidR="00D352E2" w:rsidRDefault="00D352E2">
      <w:r>
        <w:t>- Pode ser em web ou numa plataforma dedicada</w:t>
      </w:r>
    </w:p>
    <w:p w14:paraId="477F2328" w14:textId="1FEAA3A2" w:rsidR="00D352E2" w:rsidRDefault="00D352E2">
      <w:r>
        <w:t>- Agenda é compartilhada</w:t>
      </w:r>
    </w:p>
    <w:p w14:paraId="079430A8" w14:textId="0D2E2C7A" w:rsidR="00D352E2" w:rsidRDefault="00D352E2">
      <w:r>
        <w:t xml:space="preserve">- Prioridade </w:t>
      </w:r>
      <w:proofErr w:type="gramStart"/>
      <w:r>
        <w:t>na  agenda</w:t>
      </w:r>
      <w:proofErr w:type="gramEnd"/>
      <w:r>
        <w:t xml:space="preserve"> com base nas características do evento</w:t>
      </w:r>
    </w:p>
    <w:p w14:paraId="3F6D0BCD" w14:textId="2E3B1E1C" w:rsidR="00D352E2" w:rsidRDefault="00D352E2">
      <w:r>
        <w:t xml:space="preserve">- </w:t>
      </w:r>
      <w:proofErr w:type="gramStart"/>
      <w:r w:rsidR="00AE46C3">
        <w:t>stakeholders</w:t>
      </w:r>
      <w:proofErr w:type="gramEnd"/>
      <w:r>
        <w:t>: visitante, administrador e organizador do evento</w:t>
      </w:r>
    </w:p>
    <w:p w14:paraId="41B86B3D" w14:textId="022242D1" w:rsidR="00D352E2" w:rsidRDefault="00D352E2">
      <w:r>
        <w:t xml:space="preserve">- </w:t>
      </w:r>
      <w:proofErr w:type="gramStart"/>
      <w:r>
        <w:t>existem</w:t>
      </w:r>
      <w:proofErr w:type="gramEnd"/>
      <w:r>
        <w:t xml:space="preserve"> líderes que podem aprovar as requisições</w:t>
      </w:r>
    </w:p>
    <w:p w14:paraId="7769FE0D" w14:textId="34CDE113" w:rsidR="00D352E2" w:rsidRDefault="00D352E2">
      <w:r>
        <w:t xml:space="preserve">- </w:t>
      </w:r>
      <w:proofErr w:type="gramStart"/>
      <w:r w:rsidR="00E01971">
        <w:t>ocupação</w:t>
      </w:r>
      <w:proofErr w:type="gramEnd"/>
      <w:r w:rsidR="00E01971">
        <w:t xml:space="preserve"> dos espaços é limitada por número de pessoas</w:t>
      </w:r>
    </w:p>
    <w:p w14:paraId="5940615B" w14:textId="7429A3A6" w:rsidR="00E01971" w:rsidRDefault="00E01971">
      <w:r>
        <w:lastRenderedPageBreak/>
        <w:t xml:space="preserve">- </w:t>
      </w:r>
      <w:proofErr w:type="gramStart"/>
      <w:r>
        <w:t>pesquisar</w:t>
      </w:r>
      <w:proofErr w:type="gramEnd"/>
      <w:r>
        <w:t xml:space="preserve"> qual deve ser a ocupação com base na pandemia</w:t>
      </w:r>
    </w:p>
    <w:p w14:paraId="7C780213" w14:textId="2ED04B72" w:rsidR="00E01971" w:rsidRDefault="00E01971">
      <w:r>
        <w:t xml:space="preserve">- </w:t>
      </w:r>
      <w:proofErr w:type="gramStart"/>
      <w:r>
        <w:t>o</w:t>
      </w:r>
      <w:proofErr w:type="gramEnd"/>
      <w:r>
        <w:t xml:space="preserve"> espaço maior é de 50m2</w:t>
      </w:r>
    </w:p>
    <w:p w14:paraId="07EB17B4" w14:textId="2979CEE4" w:rsidR="00E01971" w:rsidRDefault="00E01971">
      <w:r>
        <w:t xml:space="preserve">- </w:t>
      </w:r>
      <w:proofErr w:type="gramStart"/>
      <w:r>
        <w:t>as</w:t>
      </w:r>
      <w:proofErr w:type="gramEnd"/>
      <w:r>
        <w:t xml:space="preserve"> regras de isolamento podem ser automatizadas com base em um input externo</w:t>
      </w:r>
    </w:p>
    <w:p w14:paraId="4102D9FE" w14:textId="08227196" w:rsidR="00E01971" w:rsidRDefault="00E01971">
      <w:r>
        <w:t xml:space="preserve">- </w:t>
      </w:r>
      <w:proofErr w:type="gramStart"/>
      <w:r>
        <w:t>o</w:t>
      </w:r>
      <w:proofErr w:type="gramEnd"/>
      <w:r>
        <w:t xml:space="preserve"> projeto pode ser planejado para prever funcionalidades que talvez não sejam implantadas nesse momento</w:t>
      </w:r>
    </w:p>
    <w:p w14:paraId="2C6C36B3" w14:textId="652646C8" w:rsidR="00E01971" w:rsidRDefault="00E01971">
      <w:r>
        <w:t xml:space="preserve">- lounge 10 pessoas    </w:t>
      </w:r>
      <w:proofErr w:type="gramStart"/>
      <w:r>
        <w:t xml:space="preserve">-  </w:t>
      </w:r>
      <w:proofErr w:type="spellStart"/>
      <w:r>
        <w:t>openspace</w:t>
      </w:r>
      <w:proofErr w:type="spellEnd"/>
      <w:proofErr w:type="gramEnd"/>
      <w:r>
        <w:t xml:space="preserve"> 50 pessoas</w:t>
      </w:r>
    </w:p>
    <w:p w14:paraId="087651E2" w14:textId="7CDB44C4" w:rsidR="00E01971" w:rsidRDefault="00E01971">
      <w:r>
        <w:t xml:space="preserve">- </w:t>
      </w:r>
      <w:proofErr w:type="gramStart"/>
      <w:r>
        <w:t>as</w:t>
      </w:r>
      <w:proofErr w:type="gramEnd"/>
      <w:r>
        <w:t xml:space="preserve"> notificações das mudanças que ocorreram devem ser enviadas para os agendamentos por </w:t>
      </w:r>
      <w:proofErr w:type="spellStart"/>
      <w:r>
        <w:t>email</w:t>
      </w:r>
      <w:proofErr w:type="spellEnd"/>
      <w:r>
        <w:t>.</w:t>
      </w:r>
    </w:p>
    <w:p w14:paraId="02EA04F3" w14:textId="66CC8790" w:rsidR="00DA6845" w:rsidRDefault="00DA6845"/>
    <w:p w14:paraId="38356494" w14:textId="6BC118BF" w:rsidR="00DA6845" w:rsidRDefault="00DA6845">
      <w:r>
        <w:rPr>
          <w:noProof/>
        </w:rPr>
        <w:lastRenderedPageBreak/>
        <w:drawing>
          <wp:inline distT="0" distB="0" distL="0" distR="0" wp14:anchorId="04CDBDAB" wp14:editId="43B69977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4E4C" w14:textId="36CB9DA4" w:rsidR="00844638" w:rsidRDefault="00844638"/>
    <w:p w14:paraId="3C6B62DD" w14:textId="7EBC7A4B" w:rsidR="00844638" w:rsidRDefault="00844638"/>
    <w:p w14:paraId="1FAC906D" w14:textId="760520C0" w:rsidR="00844638" w:rsidRDefault="00844638">
      <w:r>
        <w:t>Reunião com M2 (17/08/2021)</w:t>
      </w:r>
    </w:p>
    <w:p w14:paraId="3DC66DBF" w14:textId="73A33113" w:rsidR="00844638" w:rsidRDefault="00844638">
      <w:r>
        <w:t xml:space="preserve">- </w:t>
      </w:r>
      <w:proofErr w:type="gramStart"/>
      <w:r>
        <w:t>alunos</w:t>
      </w:r>
      <w:proofErr w:type="gramEnd"/>
      <w:r>
        <w:t xml:space="preserve"> não participantes enviar </w:t>
      </w:r>
      <w:proofErr w:type="spellStart"/>
      <w:r>
        <w:t>email</w:t>
      </w:r>
      <w:proofErr w:type="spellEnd"/>
      <w:r>
        <w:t xml:space="preserve"> informando (Data: 20/08/21)</w:t>
      </w:r>
    </w:p>
    <w:p w14:paraId="65399034" w14:textId="77777777" w:rsidR="00844638" w:rsidRDefault="00844638" w:rsidP="00844638">
      <w:r>
        <w:t xml:space="preserve">- </w:t>
      </w:r>
      <w:proofErr w:type="gramStart"/>
      <w:r>
        <w:t>alunos</w:t>
      </w:r>
      <w:proofErr w:type="gramEnd"/>
      <w:r>
        <w:t xml:space="preserve"> participantes enviar </w:t>
      </w:r>
      <w:proofErr w:type="spellStart"/>
      <w:r>
        <w:t>email</w:t>
      </w:r>
      <w:proofErr w:type="spellEnd"/>
      <w:r>
        <w:t xml:space="preserve"> com os grupos </w:t>
      </w:r>
      <w:r>
        <w:t>(Data: 20/08/21)</w:t>
      </w:r>
    </w:p>
    <w:p w14:paraId="16F710CB" w14:textId="5227DB03" w:rsidR="00844638" w:rsidRDefault="00844638">
      <w:r>
        <w:t xml:space="preserve">- </w:t>
      </w:r>
      <w:proofErr w:type="gramStart"/>
      <w:r>
        <w:t>slack</w:t>
      </w:r>
      <w:proofErr w:type="gramEnd"/>
      <w:r>
        <w:t xml:space="preserve"> será montado pelo professor Giuliano (Data: 18/08/2021)</w:t>
      </w:r>
    </w:p>
    <w:p w14:paraId="5E09E0B9" w14:textId="58291E4F" w:rsidR="00844638" w:rsidRDefault="00844638">
      <w:r>
        <w:t xml:space="preserve">- </w:t>
      </w:r>
      <w:proofErr w:type="gramStart"/>
      <w:r>
        <w:t>apresentado</w:t>
      </w:r>
      <w:proofErr w:type="gramEnd"/>
      <w:r>
        <w:t xml:space="preserve"> o critério de notas das disciplinas</w:t>
      </w:r>
    </w:p>
    <w:p w14:paraId="5461CF5D" w14:textId="14315B95" w:rsidR="00844638" w:rsidRDefault="00844638">
      <w:r>
        <w:t xml:space="preserve">- </w:t>
      </w:r>
      <w:proofErr w:type="gramStart"/>
      <w:r>
        <w:t>entregue</w:t>
      </w:r>
      <w:proofErr w:type="gramEnd"/>
      <w:r>
        <w:t xml:space="preserve"> o cronograma do desafio</w:t>
      </w:r>
    </w:p>
    <w:p w14:paraId="3C7C9C4F" w14:textId="443FF153" w:rsidR="00844638" w:rsidRDefault="00844638">
      <w:r>
        <w:t xml:space="preserve">- </w:t>
      </w:r>
      <w:proofErr w:type="gramStart"/>
      <w:r>
        <w:t>entregue</w:t>
      </w:r>
      <w:proofErr w:type="gramEnd"/>
      <w:r>
        <w:t xml:space="preserve"> os requisitos do desafio</w:t>
      </w:r>
    </w:p>
    <w:p w14:paraId="6419E48D" w14:textId="3B7E3CE6" w:rsidR="00645F32" w:rsidRDefault="00645F32">
      <w:pPr>
        <w:rPr>
          <w:rFonts w:ascii="Calibri" w:eastAsia="Calibri" w:hAnsi="Calibri" w:cs="Calibri"/>
        </w:rPr>
      </w:pPr>
      <w:r>
        <w:t xml:space="preserve">- </w:t>
      </w:r>
      <w:proofErr w:type="spellStart"/>
      <w:r>
        <w:rPr>
          <w:rFonts w:ascii="Calibri" w:eastAsia="Calibri" w:hAnsi="Calibri" w:cs="Calibri"/>
        </w:rPr>
        <w:t>NoSQL</w:t>
      </w:r>
      <w:proofErr w:type="spellEnd"/>
      <w:r>
        <w:rPr>
          <w:rFonts w:ascii="Calibri" w:eastAsia="Calibri" w:hAnsi="Calibri" w:cs="Calibri"/>
        </w:rPr>
        <w:t xml:space="preserve"> </w:t>
      </w:r>
      <w:bookmarkStart w:id="2" w:name="_Hlk80132630"/>
      <w:r>
        <w:rPr>
          <w:rFonts w:ascii="Calibri" w:eastAsia="Calibri" w:hAnsi="Calibri" w:cs="Calibri"/>
        </w:rPr>
        <w:t>ainda não foi visto pela turma</w:t>
      </w:r>
      <w:r>
        <w:rPr>
          <w:rFonts w:ascii="Calibri" w:eastAsia="Calibri" w:hAnsi="Calibri" w:cs="Calibri"/>
        </w:rPr>
        <w:t xml:space="preserve"> e não tem expectativa de ser visto até o fim do desafio</w:t>
      </w:r>
      <w:bookmarkEnd w:id="2"/>
    </w:p>
    <w:p w14:paraId="74F319B8" w14:textId="7DB78043" w:rsidR="00645F32" w:rsidRDefault="00645F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 w:rsidRPr="00645F32">
        <w:rPr>
          <w:rFonts w:ascii="Calibri" w:eastAsia="Calibri" w:hAnsi="Calibri" w:cs="Calibri"/>
        </w:rPr>
        <w:t>Deploy</w:t>
      </w:r>
      <w:proofErr w:type="spellEnd"/>
      <w:r w:rsidRPr="00645F32">
        <w:rPr>
          <w:rFonts w:ascii="Calibri" w:eastAsia="Calibri" w:hAnsi="Calibri" w:cs="Calibri"/>
        </w:rPr>
        <w:t xml:space="preserve"> em produção</w:t>
      </w:r>
      <w:r>
        <w:rPr>
          <w:rFonts w:ascii="Calibri" w:eastAsia="Calibri" w:hAnsi="Calibri" w:cs="Calibri"/>
        </w:rPr>
        <w:t xml:space="preserve"> </w:t>
      </w:r>
      <w:r w:rsidRPr="00645F32">
        <w:rPr>
          <w:rFonts w:ascii="Calibri" w:eastAsia="Calibri" w:hAnsi="Calibri" w:cs="Calibri"/>
        </w:rPr>
        <w:t>ainda não foi visto pela turma e não tem expectativa de ser visto até o fim do desafio</w:t>
      </w:r>
    </w:p>
    <w:p w14:paraId="3013B0A8" w14:textId="77777777" w:rsidR="00645F32" w:rsidRDefault="00645F32"/>
    <w:sectPr w:rsidR="00645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27CB"/>
    <w:multiLevelType w:val="hybridMultilevel"/>
    <w:tmpl w:val="9A7E844E"/>
    <w:lvl w:ilvl="0" w:tplc="1704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CD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CE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C2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5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2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3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E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E245E"/>
    <w:multiLevelType w:val="hybridMultilevel"/>
    <w:tmpl w:val="B2863214"/>
    <w:lvl w:ilvl="0" w:tplc="95CAF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C1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E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A6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40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D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82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61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90038"/>
    <w:multiLevelType w:val="hybridMultilevel"/>
    <w:tmpl w:val="398ADD56"/>
    <w:lvl w:ilvl="0" w:tplc="D330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03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A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9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0F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A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0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0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0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E5D3E"/>
    <w:multiLevelType w:val="hybridMultilevel"/>
    <w:tmpl w:val="CD666D92"/>
    <w:lvl w:ilvl="0" w:tplc="194E19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E4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C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0E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F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6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A1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6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F7CE3"/>
    <w:multiLevelType w:val="hybridMultilevel"/>
    <w:tmpl w:val="BA3887CE"/>
    <w:lvl w:ilvl="0" w:tplc="854E8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82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EA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00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C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EA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09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2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64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Augusto Lombardi Garcia">
    <w15:presenceInfo w15:providerId="AD" w15:userId="S::carlos.augusto.lombardi.garcia@ericsson.com::5c79c336-5620-4144-bcf1-54e637a404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6DA9E"/>
    <w:rsid w:val="00051A81"/>
    <w:rsid w:val="00053ED1"/>
    <w:rsid w:val="001B6D8F"/>
    <w:rsid w:val="00254904"/>
    <w:rsid w:val="002A21AA"/>
    <w:rsid w:val="00321B08"/>
    <w:rsid w:val="003A65FF"/>
    <w:rsid w:val="003B1CE1"/>
    <w:rsid w:val="003E7898"/>
    <w:rsid w:val="004F4184"/>
    <w:rsid w:val="00506AC3"/>
    <w:rsid w:val="00540313"/>
    <w:rsid w:val="00581EF7"/>
    <w:rsid w:val="005B372C"/>
    <w:rsid w:val="00645F32"/>
    <w:rsid w:val="0077023B"/>
    <w:rsid w:val="00844638"/>
    <w:rsid w:val="00AE46C3"/>
    <w:rsid w:val="00B132A7"/>
    <w:rsid w:val="00B40DFD"/>
    <w:rsid w:val="00C176DA"/>
    <w:rsid w:val="00CB3CF6"/>
    <w:rsid w:val="00D352E2"/>
    <w:rsid w:val="00D71483"/>
    <w:rsid w:val="00D80800"/>
    <w:rsid w:val="00DA3ACF"/>
    <w:rsid w:val="00DA6845"/>
    <w:rsid w:val="00DD5876"/>
    <w:rsid w:val="00DE3D10"/>
    <w:rsid w:val="00E00465"/>
    <w:rsid w:val="00E01971"/>
    <w:rsid w:val="00E24D87"/>
    <w:rsid w:val="00E2605F"/>
    <w:rsid w:val="00E57F93"/>
    <w:rsid w:val="00E9514F"/>
    <w:rsid w:val="00ED6526"/>
    <w:rsid w:val="00F70C91"/>
    <w:rsid w:val="00F900CB"/>
    <w:rsid w:val="010DA1BF"/>
    <w:rsid w:val="0164B526"/>
    <w:rsid w:val="016A81BB"/>
    <w:rsid w:val="01981D52"/>
    <w:rsid w:val="021CAE90"/>
    <w:rsid w:val="02246E99"/>
    <w:rsid w:val="0266A927"/>
    <w:rsid w:val="0301A0B7"/>
    <w:rsid w:val="03422C95"/>
    <w:rsid w:val="0343FACA"/>
    <w:rsid w:val="04062CB4"/>
    <w:rsid w:val="04C6DA9E"/>
    <w:rsid w:val="04DC81A8"/>
    <w:rsid w:val="05B1FFE0"/>
    <w:rsid w:val="076423D6"/>
    <w:rsid w:val="077C03DB"/>
    <w:rsid w:val="07E3E2A6"/>
    <w:rsid w:val="084EEE4A"/>
    <w:rsid w:val="08713F9A"/>
    <w:rsid w:val="088AC018"/>
    <w:rsid w:val="08B89F60"/>
    <w:rsid w:val="08DF6ACD"/>
    <w:rsid w:val="092ABD51"/>
    <w:rsid w:val="0A1E3F07"/>
    <w:rsid w:val="0A7E5EF2"/>
    <w:rsid w:val="0B397526"/>
    <w:rsid w:val="0C42CFA2"/>
    <w:rsid w:val="0C4F8DB3"/>
    <w:rsid w:val="0D341F6C"/>
    <w:rsid w:val="0D9FE145"/>
    <w:rsid w:val="0ECE64AD"/>
    <w:rsid w:val="1003F536"/>
    <w:rsid w:val="109119A4"/>
    <w:rsid w:val="10E60280"/>
    <w:rsid w:val="11719C8F"/>
    <w:rsid w:val="12DC328C"/>
    <w:rsid w:val="141FE5DF"/>
    <w:rsid w:val="14EED732"/>
    <w:rsid w:val="14EF206D"/>
    <w:rsid w:val="157158D7"/>
    <w:rsid w:val="159D9CBB"/>
    <w:rsid w:val="160BE59A"/>
    <w:rsid w:val="1660A759"/>
    <w:rsid w:val="17B4A770"/>
    <w:rsid w:val="17E11662"/>
    <w:rsid w:val="18A62847"/>
    <w:rsid w:val="18E07523"/>
    <w:rsid w:val="1938EB74"/>
    <w:rsid w:val="1B8A6FDC"/>
    <w:rsid w:val="1C0C60D6"/>
    <w:rsid w:val="1C256A25"/>
    <w:rsid w:val="1C2C4540"/>
    <w:rsid w:val="1CD8B01B"/>
    <w:rsid w:val="1D8EB029"/>
    <w:rsid w:val="1E26D273"/>
    <w:rsid w:val="1EBD5AA2"/>
    <w:rsid w:val="1ED4ECB6"/>
    <w:rsid w:val="1F26BE0D"/>
    <w:rsid w:val="1F472D8C"/>
    <w:rsid w:val="1FE56932"/>
    <w:rsid w:val="202DE7D9"/>
    <w:rsid w:val="20C650EB"/>
    <w:rsid w:val="20D56FDD"/>
    <w:rsid w:val="2173903F"/>
    <w:rsid w:val="2254FA3C"/>
    <w:rsid w:val="22BD2608"/>
    <w:rsid w:val="23BA4E5E"/>
    <w:rsid w:val="241753AD"/>
    <w:rsid w:val="25707D87"/>
    <w:rsid w:val="25AC4597"/>
    <w:rsid w:val="268A3D50"/>
    <w:rsid w:val="26BD1C4A"/>
    <w:rsid w:val="26CE4695"/>
    <w:rsid w:val="26CE93EE"/>
    <w:rsid w:val="28619DD1"/>
    <w:rsid w:val="29838FA5"/>
    <w:rsid w:val="2A7A0670"/>
    <w:rsid w:val="2ABB5579"/>
    <w:rsid w:val="2AC20BFE"/>
    <w:rsid w:val="2AF88638"/>
    <w:rsid w:val="2B55BFE7"/>
    <w:rsid w:val="2BCB0B73"/>
    <w:rsid w:val="2BDDF4EF"/>
    <w:rsid w:val="2C84F92E"/>
    <w:rsid w:val="2C99B6D8"/>
    <w:rsid w:val="2D833B68"/>
    <w:rsid w:val="2DE08463"/>
    <w:rsid w:val="2DF9ACC0"/>
    <w:rsid w:val="2E12747A"/>
    <w:rsid w:val="2F251ADF"/>
    <w:rsid w:val="2F978337"/>
    <w:rsid w:val="2FCBD6D3"/>
    <w:rsid w:val="3034A0EA"/>
    <w:rsid w:val="31182525"/>
    <w:rsid w:val="31913D3A"/>
    <w:rsid w:val="32001874"/>
    <w:rsid w:val="32B1F53B"/>
    <w:rsid w:val="33DC89A6"/>
    <w:rsid w:val="34713F76"/>
    <w:rsid w:val="34809467"/>
    <w:rsid w:val="34B42FA9"/>
    <w:rsid w:val="350A0E14"/>
    <w:rsid w:val="3515AE24"/>
    <w:rsid w:val="364699B8"/>
    <w:rsid w:val="38324476"/>
    <w:rsid w:val="385B927F"/>
    <w:rsid w:val="387E9C91"/>
    <w:rsid w:val="388E202A"/>
    <w:rsid w:val="38DCC424"/>
    <w:rsid w:val="38FA1C02"/>
    <w:rsid w:val="390B4898"/>
    <w:rsid w:val="39EEDB14"/>
    <w:rsid w:val="3A26FB33"/>
    <w:rsid w:val="3A8B7E24"/>
    <w:rsid w:val="3A98D20B"/>
    <w:rsid w:val="3B963A00"/>
    <w:rsid w:val="3D90EE58"/>
    <w:rsid w:val="3DABD362"/>
    <w:rsid w:val="3DEFB5CC"/>
    <w:rsid w:val="40614380"/>
    <w:rsid w:val="407E4DFB"/>
    <w:rsid w:val="40F08539"/>
    <w:rsid w:val="41973357"/>
    <w:rsid w:val="41BD80FD"/>
    <w:rsid w:val="422A5D14"/>
    <w:rsid w:val="44BD79CE"/>
    <w:rsid w:val="451E35D7"/>
    <w:rsid w:val="45225B3C"/>
    <w:rsid w:val="45EF897E"/>
    <w:rsid w:val="461C70EE"/>
    <w:rsid w:val="4670565B"/>
    <w:rsid w:val="468C004F"/>
    <w:rsid w:val="4773E6F0"/>
    <w:rsid w:val="4802CC01"/>
    <w:rsid w:val="4803CD14"/>
    <w:rsid w:val="4831D737"/>
    <w:rsid w:val="484AA905"/>
    <w:rsid w:val="4855D699"/>
    <w:rsid w:val="488F7F31"/>
    <w:rsid w:val="4ACF20FD"/>
    <w:rsid w:val="4AD2B475"/>
    <w:rsid w:val="4B0739DB"/>
    <w:rsid w:val="4B281F21"/>
    <w:rsid w:val="4C072575"/>
    <w:rsid w:val="4CA9F621"/>
    <w:rsid w:val="4CE2C243"/>
    <w:rsid w:val="4CF7F91B"/>
    <w:rsid w:val="4D3F863B"/>
    <w:rsid w:val="4DEAECB8"/>
    <w:rsid w:val="4E12EB48"/>
    <w:rsid w:val="4EBE61B0"/>
    <w:rsid w:val="4EE906D0"/>
    <w:rsid w:val="4F33C277"/>
    <w:rsid w:val="4FF451DD"/>
    <w:rsid w:val="5022D8B0"/>
    <w:rsid w:val="5143CA90"/>
    <w:rsid w:val="523E4EFD"/>
    <w:rsid w:val="52E36D45"/>
    <w:rsid w:val="53626CD9"/>
    <w:rsid w:val="537EFD37"/>
    <w:rsid w:val="5474B868"/>
    <w:rsid w:val="54E77A07"/>
    <w:rsid w:val="54E93C8F"/>
    <w:rsid w:val="54F5D597"/>
    <w:rsid w:val="551BE671"/>
    <w:rsid w:val="556CE273"/>
    <w:rsid w:val="55CAA4B6"/>
    <w:rsid w:val="570E754B"/>
    <w:rsid w:val="57E712CF"/>
    <w:rsid w:val="585FD542"/>
    <w:rsid w:val="58A774E5"/>
    <w:rsid w:val="599965EE"/>
    <w:rsid w:val="5B1766CE"/>
    <w:rsid w:val="5B370484"/>
    <w:rsid w:val="5B587E13"/>
    <w:rsid w:val="5C425B42"/>
    <w:rsid w:val="5CFD7487"/>
    <w:rsid w:val="5D40D3EF"/>
    <w:rsid w:val="5FD3DDA2"/>
    <w:rsid w:val="60011667"/>
    <w:rsid w:val="6006CAA5"/>
    <w:rsid w:val="60A12345"/>
    <w:rsid w:val="60A1483E"/>
    <w:rsid w:val="60EAD6B8"/>
    <w:rsid w:val="615C6F79"/>
    <w:rsid w:val="61620B39"/>
    <w:rsid w:val="619756EA"/>
    <w:rsid w:val="61E79ADE"/>
    <w:rsid w:val="62EB455E"/>
    <w:rsid w:val="631469F5"/>
    <w:rsid w:val="64948028"/>
    <w:rsid w:val="67201B47"/>
    <w:rsid w:val="674F4BD9"/>
    <w:rsid w:val="68EA9170"/>
    <w:rsid w:val="69F4B755"/>
    <w:rsid w:val="6A3E62B7"/>
    <w:rsid w:val="6A507BB6"/>
    <w:rsid w:val="6A8966D1"/>
    <w:rsid w:val="6BE3FAE5"/>
    <w:rsid w:val="6C617016"/>
    <w:rsid w:val="6C9C470B"/>
    <w:rsid w:val="6D2FB7D6"/>
    <w:rsid w:val="6E2A6ACA"/>
    <w:rsid w:val="6EA8DD09"/>
    <w:rsid w:val="6EABE0FF"/>
    <w:rsid w:val="6F1B9BA7"/>
    <w:rsid w:val="70BCB529"/>
    <w:rsid w:val="70C04A01"/>
    <w:rsid w:val="711CAD96"/>
    <w:rsid w:val="724952EC"/>
    <w:rsid w:val="729F8C33"/>
    <w:rsid w:val="72D21E9A"/>
    <w:rsid w:val="73611CE8"/>
    <w:rsid w:val="745D6C2A"/>
    <w:rsid w:val="746D51BC"/>
    <w:rsid w:val="74B91398"/>
    <w:rsid w:val="750BCCE7"/>
    <w:rsid w:val="758CB48D"/>
    <w:rsid w:val="76D9FBE8"/>
    <w:rsid w:val="77DEF9B2"/>
    <w:rsid w:val="7925C73D"/>
    <w:rsid w:val="793ACB52"/>
    <w:rsid w:val="79A5DBF1"/>
    <w:rsid w:val="7A19ADBE"/>
    <w:rsid w:val="7AA8359E"/>
    <w:rsid w:val="7ACF1CE8"/>
    <w:rsid w:val="7B6C0D6B"/>
    <w:rsid w:val="7B8E50C0"/>
    <w:rsid w:val="7B980072"/>
    <w:rsid w:val="7C260400"/>
    <w:rsid w:val="7C3F1978"/>
    <w:rsid w:val="7C617D04"/>
    <w:rsid w:val="7C8E667F"/>
    <w:rsid w:val="7CAB99CF"/>
    <w:rsid w:val="7CD02ABD"/>
    <w:rsid w:val="7D31A9A1"/>
    <w:rsid w:val="7D799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DA9E"/>
  <w15:chartTrackingRefBased/>
  <w15:docId w15:val="{531E19A6-23F0-4A31-8D0E-6D9AFC8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06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cia.carlos@fatec.sp.gov.br" TargetMode="Externa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yperlink" Target="mailto:marcio.sousa@oracle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giuliano.bertoti@fatec.sp.gov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9A6CA0D9919C4FA55C9F4B2DEA030E" ma:contentTypeVersion="2" ma:contentTypeDescription="Crie um novo documento." ma:contentTypeScope="" ma:versionID="f4dc0274608c1d21cfbec29a5de007c7">
  <xsd:schema xmlns:xsd="http://www.w3.org/2001/XMLSchema" xmlns:xs="http://www.w3.org/2001/XMLSchema" xmlns:p="http://schemas.microsoft.com/office/2006/metadata/properties" xmlns:ns2="94e5cee3-6a1d-4eda-881c-c207473a945b" targetNamespace="http://schemas.microsoft.com/office/2006/metadata/properties" ma:root="true" ma:fieldsID="0acad29f259593ef46e28da276d17edc" ns2:_="">
    <xsd:import namespace="94e5cee3-6a1d-4eda-881c-c207473a9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5cee3-6a1d-4eda-881c-c207473a9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customXml/itemProps3.xml><?xml version="1.0" encoding="utf-8"?>
<ds:datastoreItem xmlns:ds="http://schemas.openxmlformats.org/officeDocument/2006/customXml" ds:itemID="{EA808CAA-7D9D-45A8-9251-ECCB14E129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cp:keywords/>
  <dc:description/>
  <cp:lastModifiedBy>Carlos Augusto Lombardi Garcia</cp:lastModifiedBy>
  <cp:revision>6</cp:revision>
  <dcterms:created xsi:type="dcterms:W3CDTF">2021-08-18T01:20:00Z</dcterms:created>
  <dcterms:modified xsi:type="dcterms:W3CDTF">2021-08-18T02:00:00Z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0x010100F89A6CA0D9919C4FA55C9F4B2DEA030E</vt:lpwstr>
  </property>
</Properties>
</file>